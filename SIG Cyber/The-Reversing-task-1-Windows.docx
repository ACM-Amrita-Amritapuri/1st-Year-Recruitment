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928E" w14:textId="77777777" w:rsidR="00173C99" w:rsidRPr="00173C99" w:rsidRDefault="00173C99" w:rsidP="00173C99">
      <w:r w:rsidRPr="00173C99">
        <w:t>The Reversing task 1</w:t>
      </w:r>
    </w:p>
    <w:p w14:paraId="4F814ABF" w14:textId="77777777" w:rsidR="00173C99" w:rsidRPr="00173C99" w:rsidRDefault="00173C99" w:rsidP="00173C99">
      <w:r w:rsidRPr="00173C99">
        <w:t xml:space="preserve">The file provided is an </w:t>
      </w:r>
      <w:proofErr w:type="spellStart"/>
      <w:r w:rsidRPr="00173C99">
        <w:t>excutable</w:t>
      </w:r>
      <w:proofErr w:type="spellEnd"/>
      <w:r w:rsidRPr="00173C99">
        <w:t xml:space="preserve"> file in machine language that’s or partial binary </w:t>
      </w:r>
      <w:r w:rsidRPr="00173C99">
        <w:br/>
        <w:t xml:space="preserve"> To get a detail idea of the </w:t>
      </w:r>
      <w:proofErr w:type="spellStart"/>
      <w:r w:rsidRPr="00173C99">
        <w:t>excutable</w:t>
      </w:r>
      <w:proofErr w:type="spellEnd"/>
      <w:r w:rsidRPr="00173C99">
        <w:t xml:space="preserve"> file we can use Online </w:t>
      </w:r>
      <w:proofErr w:type="spellStart"/>
      <w:r w:rsidRPr="00173C99">
        <w:t>decompliers</w:t>
      </w:r>
      <w:proofErr w:type="spellEnd"/>
      <w:r w:rsidRPr="00173C99">
        <w:t xml:space="preserve"> which decompile the </w:t>
      </w:r>
      <w:proofErr w:type="spellStart"/>
      <w:r w:rsidRPr="00173C99">
        <w:t>excutable</w:t>
      </w:r>
      <w:proofErr w:type="spellEnd"/>
      <w:r w:rsidRPr="00173C99">
        <w:t xml:space="preserve"> file using different sources such as </w:t>
      </w:r>
      <w:proofErr w:type="spellStart"/>
      <w:proofErr w:type="gramStart"/>
      <w:r w:rsidRPr="00173C99">
        <w:t>gidra</w:t>
      </w:r>
      <w:proofErr w:type="spellEnd"/>
      <w:r w:rsidRPr="00173C99">
        <w:t xml:space="preserve"> ,binary</w:t>
      </w:r>
      <w:proofErr w:type="gramEnd"/>
      <w:r w:rsidRPr="00173C99">
        <w:t xml:space="preserve"> ninja</w:t>
      </w:r>
    </w:p>
    <w:p w14:paraId="2E1D504A" w14:textId="77777777" w:rsidR="00173C99" w:rsidRPr="00173C99" w:rsidRDefault="00173C99" w:rsidP="00173C99">
      <w:r w:rsidRPr="00173C99">
        <w:t xml:space="preserve">The best source to use </w:t>
      </w:r>
      <w:proofErr w:type="spellStart"/>
      <w:r w:rsidRPr="00173C99">
        <w:t>inbuit</w:t>
      </w:r>
      <w:proofErr w:type="spellEnd"/>
      <w:r w:rsidRPr="00173C99">
        <w:t xml:space="preserve"> code reverser are </w:t>
      </w:r>
      <w:proofErr w:type="spellStart"/>
      <w:r w:rsidRPr="00173C99">
        <w:t>Gdb</w:t>
      </w:r>
      <w:proofErr w:type="spellEnd"/>
      <w:r w:rsidRPr="00173C99">
        <w:t xml:space="preserve"> and external application such as IDA</w:t>
      </w:r>
    </w:p>
    <w:p w14:paraId="359DE4A0" w14:textId="77777777" w:rsidR="00173C99" w:rsidRPr="00173C99" w:rsidRDefault="00173C99" w:rsidP="00173C99">
      <w:r w:rsidRPr="00173C99">
        <w:t xml:space="preserve">GDB consider for </w:t>
      </w:r>
      <w:proofErr w:type="spellStart"/>
      <w:r w:rsidRPr="00173C99">
        <w:t>linux</w:t>
      </w:r>
      <w:proofErr w:type="spellEnd"/>
      <w:r w:rsidRPr="00173C99">
        <w:t xml:space="preserve"> based debugger in Assembly </w:t>
      </w:r>
      <w:r w:rsidRPr="00173C99">
        <w:br/>
        <w:t>IDA consider for Windows</w:t>
      </w:r>
    </w:p>
    <w:p w14:paraId="05589B61" w14:textId="77777777" w:rsidR="00173C99" w:rsidRPr="00173C99" w:rsidRDefault="00173C99" w:rsidP="00173C99">
      <w:r w:rsidRPr="00173C99">
        <w:rPr>
          <w:noProof/>
        </w:rPr>
        <w:drawing>
          <wp:inline distT="0" distB="0" distL="0" distR="0" wp14:anchorId="10AC9175" wp14:editId="13EB94B3">
            <wp:extent cx="5731510" cy="3136265"/>
            <wp:effectExtent l="0" t="0" r="0" b="0"/>
            <wp:docPr id="1755433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9621" w14:textId="77777777" w:rsidR="00173C99" w:rsidRPr="00173C99" w:rsidRDefault="00173C99" w:rsidP="00173C99">
      <w:r w:rsidRPr="00173C99">
        <w:rPr>
          <w:noProof/>
        </w:rPr>
        <w:lastRenderedPageBreak/>
        <w:drawing>
          <wp:inline distT="0" distB="0" distL="0" distR="0" wp14:anchorId="1E5863EB" wp14:editId="3FFE01FE">
            <wp:extent cx="2895600" cy="5341620"/>
            <wp:effectExtent l="0" t="0" r="0" b="0"/>
            <wp:docPr id="241086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4B2D" w14:textId="77777777" w:rsidR="00173C99" w:rsidRPr="00173C99" w:rsidRDefault="00173C99" w:rsidP="00173C99">
      <w:r w:rsidRPr="00173C99">
        <w:t>The left most sector determine Function name</w:t>
      </w:r>
      <w:r w:rsidRPr="00173C99">
        <w:br/>
        <w:t xml:space="preserve">Right determine the </w:t>
      </w:r>
      <w:proofErr w:type="spellStart"/>
      <w:r w:rsidRPr="00173C99">
        <w:t>excuation</w:t>
      </w:r>
      <w:proofErr w:type="spellEnd"/>
      <w:r w:rsidRPr="00173C99">
        <w:t xml:space="preserve"> of code in assemble and bottom is output sector</w:t>
      </w:r>
    </w:p>
    <w:p w14:paraId="0EA1D95D" w14:textId="77777777" w:rsidR="00173C99" w:rsidRPr="00173C99" w:rsidRDefault="00173C99" w:rsidP="00173C99">
      <w:r w:rsidRPr="00173C99">
        <w:rPr>
          <w:noProof/>
        </w:rPr>
        <w:drawing>
          <wp:inline distT="0" distB="0" distL="0" distR="0" wp14:anchorId="0E9F3C07" wp14:editId="0DCE885A">
            <wp:extent cx="5730240" cy="2087880"/>
            <wp:effectExtent l="0" t="0" r="0" b="0"/>
            <wp:docPr id="595977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7A5B" w14:textId="77777777" w:rsidR="00173C99" w:rsidRPr="00173C99" w:rsidRDefault="00173C99" w:rsidP="00173C99">
      <w:r w:rsidRPr="00173C99">
        <w:t xml:space="preserve">This </w:t>
      </w:r>
      <w:proofErr w:type="gramStart"/>
      <w:r w:rsidRPr="00173C99">
        <w:t>determine</w:t>
      </w:r>
      <w:proofErr w:type="gramEnd"/>
      <w:r w:rsidRPr="00173C99">
        <w:t xml:space="preserve"> the elements in the array and that’s the </w:t>
      </w:r>
      <w:proofErr w:type="spellStart"/>
      <w:r w:rsidRPr="00173C99">
        <w:t>superkey</w:t>
      </w:r>
      <w:proofErr w:type="spellEnd"/>
      <w:r w:rsidRPr="00173C99">
        <w:t xml:space="preserve"> for event stored as characters</w:t>
      </w:r>
    </w:p>
    <w:p w14:paraId="498EF064" w14:textId="77777777" w:rsidR="00173C99" w:rsidRPr="00173C99" w:rsidRDefault="00173C99" w:rsidP="00173C99"/>
    <w:p w14:paraId="0BA90592" w14:textId="77777777" w:rsidR="00173C99" w:rsidRPr="00173C99" w:rsidRDefault="00173C99" w:rsidP="00173C99">
      <w:pPr>
        <w:rPr>
          <w:ins w:id="0" w:author="PASUNURI ABHINAV" w:date="2024-10-06T17:40:00Z"/>
        </w:rPr>
      </w:pPr>
      <w:ins w:id="1" w:author="PASUNURI ABHINAV" w:date="2024-10-06T17:40:00Z">
        <w:r w:rsidRPr="00173C99">
          <w:lastRenderedPageBreak/>
          <w:t xml:space="preserve">Press F5 to decompile the </w:t>
        </w:r>
        <w:proofErr w:type="spellStart"/>
        <w:r w:rsidRPr="00173C99">
          <w:t>excutable</w:t>
        </w:r>
        <w:proofErr w:type="spellEnd"/>
        <w:r w:rsidRPr="00173C99">
          <w:t xml:space="preserve"> file of any function </w:t>
        </w:r>
      </w:ins>
    </w:p>
    <w:p w14:paraId="6E477253" w14:textId="77777777" w:rsidR="00173C99" w:rsidRPr="00173C99" w:rsidRDefault="00173C99" w:rsidP="00173C99">
      <w:pPr>
        <w:rPr>
          <w:ins w:id="2" w:author="PASUNURI ABHINAV" w:date="2024-10-06T17:40:00Z"/>
        </w:rPr>
      </w:pPr>
      <w:ins w:id="3" w:author="PASUNURI ABHINAV" w:date="2024-10-06T17:40:00Z">
        <w:r w:rsidRPr="00173C99">
          <w:rPr>
            <w:noProof/>
          </w:rPr>
          <w:drawing>
            <wp:inline distT="0" distB="0" distL="0" distR="0" wp14:anchorId="475193D3" wp14:editId="27160C88">
              <wp:extent cx="5731510" cy="3136265"/>
              <wp:effectExtent l="0" t="0" r="0" b="0"/>
              <wp:docPr id="2055102662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3136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5F9D483" w14:textId="77777777" w:rsidR="00173C99" w:rsidRPr="00173C99" w:rsidRDefault="00173C99" w:rsidP="00173C99">
      <w:pPr>
        <w:rPr>
          <w:ins w:id="4" w:author="PASUNURI ABHINAV" w:date="2024-10-06T17:40:00Z"/>
        </w:rPr>
      </w:pPr>
      <w:ins w:id="5" w:author="PASUNURI ABHINAV" w:date="2024-10-06T17:40:00Z">
        <w:r w:rsidRPr="00173C99">
          <w:t xml:space="preserve">Source code of </w:t>
        </w:r>
        <w:proofErr w:type="spellStart"/>
        <w:r w:rsidRPr="00173C99">
          <w:t>Excuatble</w:t>
        </w:r>
        <w:proofErr w:type="spellEnd"/>
        <w:r w:rsidRPr="00173C99">
          <w:t xml:space="preserve"> in C of </w:t>
        </w:r>
        <w:proofErr w:type="gramStart"/>
        <w:r w:rsidRPr="00173C99">
          <w:t>main(</w:t>
        </w:r>
        <w:proofErr w:type="gramEnd"/>
        <w:r w:rsidRPr="00173C99">
          <w:t xml:space="preserve">) Select the function to find to Decompiled Form of </w:t>
        </w:r>
        <w:proofErr w:type="spellStart"/>
        <w:r w:rsidRPr="00173C99">
          <w:t>fucntion</w:t>
        </w:r>
        <w:proofErr w:type="spellEnd"/>
      </w:ins>
    </w:p>
    <w:p w14:paraId="1C5A70E5" w14:textId="77777777" w:rsidR="00173C99" w:rsidRPr="00173C99" w:rsidRDefault="00173C99" w:rsidP="00173C99"/>
    <w:p w14:paraId="54A9C9B9" w14:textId="77777777" w:rsidR="00C07081" w:rsidRDefault="00C07081"/>
    <w:sectPr w:rsidR="00C0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SUNURI ABHINAV">
    <w15:presenceInfo w15:providerId="Windows Live" w15:userId="2b792facdbd43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99"/>
    <w:rsid w:val="00173C99"/>
    <w:rsid w:val="003C768B"/>
    <w:rsid w:val="00587D85"/>
    <w:rsid w:val="00706012"/>
    <w:rsid w:val="00C00A9B"/>
    <w:rsid w:val="00C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E84A"/>
  <w15:chartTrackingRefBased/>
  <w15:docId w15:val="{588E5DDC-B1DF-4735-8AAE-4AA23109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PASUNURI ABHINAV</dc:creator>
  <cp:keywords/>
  <dc:description/>
  <cp:lastModifiedBy>PASUNURI ABHINAV</cp:lastModifiedBy>
  <cp:revision>2</cp:revision>
  <dcterms:created xsi:type="dcterms:W3CDTF">2024-10-06T12:15:00Z</dcterms:created>
  <dcterms:modified xsi:type="dcterms:W3CDTF">2024-10-06T12:15:00Z</dcterms:modified>
</cp:coreProperties>
</file>